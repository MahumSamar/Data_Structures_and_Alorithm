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AB52E" w14:textId="77777777" w:rsidR="002902F1" w:rsidRDefault="002902F1" w:rsidP="002902F1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  <w:r>
        <w:rPr>
          <w:rFonts w:asciiTheme="majorBidi" w:hAnsiTheme="majorBidi" w:cstheme="majorBidi"/>
        </w:rPr>
        <w:br/>
      </w:r>
    </w:p>
    <w:p w14:paraId="12155452" w14:textId="77777777" w:rsidR="002902F1" w:rsidRDefault="002902F1" w:rsidP="002902F1">
      <w:pPr>
        <w:jc w:val="center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Name: Mahum Samar</w:t>
      </w:r>
    </w:p>
    <w:p w14:paraId="57508084" w14:textId="77777777" w:rsidR="002902F1" w:rsidRDefault="002902F1" w:rsidP="002902F1">
      <w:pPr>
        <w:jc w:val="center"/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 xml:space="preserve">CMS </w:t>
      </w:r>
      <w:proofErr w:type="gramStart"/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>ID :</w:t>
      </w:r>
      <w:proofErr w:type="gramEnd"/>
      <w:r>
        <w:rPr>
          <w:rFonts w:asciiTheme="majorBidi" w:hAnsiTheme="majorBidi" w:cstheme="majorBidi"/>
          <w:b/>
          <w:bCs/>
          <w:color w:val="4472C4" w:themeColor="accent1"/>
          <w:sz w:val="40"/>
          <w:szCs w:val="40"/>
        </w:rPr>
        <w:t xml:space="preserve"> 290647</w:t>
      </w:r>
    </w:p>
    <w:p w14:paraId="465F20AB" w14:textId="77777777" w:rsidR="002902F1" w:rsidRDefault="002902F1" w:rsidP="002902F1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CS250: Data Structure and Algorithms</w:t>
      </w:r>
    </w:p>
    <w:p w14:paraId="4A751C5C" w14:textId="77777777" w:rsidR="002902F1" w:rsidRDefault="002902F1" w:rsidP="002902F1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09CDBFE7" w14:textId="77777777" w:rsidR="002902F1" w:rsidRDefault="002902F1" w:rsidP="002902F1">
      <w:pPr>
        <w:spacing w:before="240" w:after="240" w:line="240" w:lineRule="auto"/>
        <w:jc w:val="center"/>
        <w:rPr>
          <w:rFonts w:asciiTheme="majorBidi" w:hAnsiTheme="majorBidi" w:cstheme="majorBidi"/>
          <w:b/>
          <w:color w:val="4472C4" w:themeColor="accent1"/>
          <w:sz w:val="40"/>
          <w:szCs w:val="44"/>
        </w:rPr>
      </w:pPr>
      <w:r>
        <w:rPr>
          <w:rFonts w:asciiTheme="majorBidi" w:hAnsiTheme="majorBidi" w:cstheme="majorBidi"/>
          <w:b/>
          <w:color w:val="4472C4" w:themeColor="accent1"/>
          <w:sz w:val="40"/>
          <w:szCs w:val="44"/>
        </w:rPr>
        <w:t>Class: BSCS 9B</w:t>
      </w:r>
      <w:bookmarkStart w:id="0" w:name="_Toc331773962"/>
    </w:p>
    <w:p w14:paraId="3547C986" w14:textId="77777777" w:rsidR="002902F1" w:rsidRDefault="002902F1" w:rsidP="002902F1"/>
    <w:bookmarkEnd w:id="0"/>
    <w:p w14:paraId="1E0AF3E5" w14:textId="246D24B9" w:rsidR="002902F1" w:rsidRDefault="002902F1" w:rsidP="002902F1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lab 08:recursion</w:t>
      </w:r>
    </w:p>
    <w:p w14:paraId="253B6658" w14:textId="77777777" w:rsidR="002902F1" w:rsidRDefault="002902F1" w:rsidP="002902F1">
      <w:pPr>
        <w:rPr>
          <w:rFonts w:asciiTheme="majorBidi" w:hAnsiTheme="majorBidi" w:cstheme="majorBidi"/>
          <w:b/>
          <w:sz w:val="32"/>
          <w:szCs w:val="36"/>
        </w:rPr>
      </w:pPr>
    </w:p>
    <w:p w14:paraId="72D202C0" w14:textId="77777777" w:rsidR="002902F1" w:rsidRDefault="002902F1" w:rsidP="002902F1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Task 01</w:t>
      </w:r>
    </w:p>
    <w:p w14:paraId="3282E680" w14:textId="4E5C3C2F" w:rsidR="0037376C" w:rsidRPr="00875B63" w:rsidRDefault="002902F1" w:rsidP="00875B63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1DA99778" w14:textId="77777777" w:rsidR="0037376C" w:rsidRDefault="00373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03F" w14:paraId="0D4800BB" w14:textId="77777777" w:rsidTr="00F7003F">
        <w:tc>
          <w:tcPr>
            <w:tcW w:w="9350" w:type="dxa"/>
          </w:tcPr>
          <w:p w14:paraId="42107F3D" w14:textId="77777777" w:rsidR="00F7003F" w:rsidRPr="00F7003F" w:rsidRDefault="00F7003F" w:rsidP="00F700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7003F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 xml:space="preserve">#include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&lt;iostream&gt;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 xml:space="preserve">#include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&lt;string&gt;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 xml:space="preserve">#include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&lt;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cstring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&gt;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using namespace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std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public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data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next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SinglyLinkedList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//class for the singly linked list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public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headNode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lastNode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bool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isEmpty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check if the list is empty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headNode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SinglyLinkedList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//constructor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headNode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lastNode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InsertNode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x)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insert new node in the list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data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x;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isEmpty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headNode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lastNode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lastNode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next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next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lastNode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InsertNodeReference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*node)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to insert the node by its reference int he list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isEmpty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headNode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node;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lastNode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node;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lastNode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next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node;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node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next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lastNode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node;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PrintList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*loc)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//method for printing the given list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(!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isEmpty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while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(loc !=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loc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data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 "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loc = loc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next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"List is empty."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</w:t>
            </w:r>
            <w:proofErr w:type="gram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 }</w:t>
            </w:r>
            <w:proofErr w:type="gram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RecursiveFunctions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//class containing all the recursive functions for the lab 08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public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RecursiveFactorial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//task 1 method to find the factorial of the number recursively.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"calling factorial (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n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)"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//base case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 == 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"Base case. Returned 1."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</w:t>
            </w:r>
            <w:proofErr w:type="gram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 }</w:t>
            </w:r>
            <w:proofErr w:type="gram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//recursive case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n *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RecursiveFactorial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(n-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"factorial (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n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) ending. Answer =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</w:t>
            </w:r>
            <w:proofErr w:type="gram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 }</w:t>
            </w:r>
            <w:proofErr w:type="gram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RecursiveFibonacci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//task 2 method to calculate the </w:t>
            </w:r>
            <w:proofErr w:type="spellStart"/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fibonacci</w:t>
            </w:r>
            <w:proofErr w:type="spellEnd"/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number recursively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"calling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fibonacci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 (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n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)"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//base case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 == 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0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|| n == 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"Base case. Returned 1."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</w:t>
            </w:r>
            <w:proofErr w:type="gram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 }</w:t>
            </w:r>
            <w:proofErr w:type="gram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//recursive case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RecursiveFibonacci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(n-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+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RecursiveFibonacci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(n-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"Fibonacci (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n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) ending. Answer =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PrintFibonacci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//method for printing the </w:t>
            </w:r>
            <w:proofErr w:type="spellStart"/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fibonacci</w:t>
            </w:r>
            <w:proofErr w:type="spellEnd"/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series iteratively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num1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num2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for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0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 n 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++)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//base case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0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||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sum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//calculating next number of the series.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sum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num1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num1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num2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num2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sum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sum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 "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RecursiveSearch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array[],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startingIndex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lastIndex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x)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//task 3 method to search if the given number exists in the list or not.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//base case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"Starting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startingIndex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Last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lastIndex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startingIndex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&gt;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lastIndex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"base case</w:t>
            </w:r>
            <w:r w:rsidRPr="00F7003F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"Starting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startingIndex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Last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lastIndex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-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(array[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startingIndex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 == x)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"if value found</w:t>
            </w:r>
            <w:r w:rsidRPr="00F7003F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"Starting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startingIndex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Last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lastIndex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startingIndex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//recursive call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RecursiveSearch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(array, startingIndex+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lastIndex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 x);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bool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RecursivePalindrome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char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str[],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start,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length)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//task 4 method to check if the word is palindrome or not.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"Starting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start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Last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//base case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(length == 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0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|| length == 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//empty or single character.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true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(start ==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"base case:</w:t>
            </w:r>
            <w:r w:rsidRPr="00F7003F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n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if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 middle character</w:t>
            </w:r>
            <w:r w:rsidRPr="00F7003F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"Starting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start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Last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middle character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true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(str[start] != str[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"if the corresponding character not equal</w:t>
            </w:r>
            <w:r w:rsidRPr="00F7003F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"Starting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start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Last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str[start]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not equal to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str[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corresponding character not equal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false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(start &lt; endIndex-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"before recursive call. Starting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start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Last index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//recursive call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RecursivePalindrome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(str, start + 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endIndex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-</w:t>
            </w:r>
            <w:r w:rsidRPr="00F7003F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 length);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false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void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RecursiveReversePrintSinglyLinkedList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*loc)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//task 5 method to print the linked list in reverse order by recursion.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(loc !=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"node value passed to the recursion call: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loc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data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RecursiveReversePrintSinglyLinkedList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(loc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next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"Value returned after recursion call.  "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loc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data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*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RecursiveReverseSinglyLinkedList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*loc,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SinglyLinkedList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singlyLinkedList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//task 6 method to reverse the singly linked list by recursion.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"at node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loc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data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(loc ==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(loc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next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singlyLinkedList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-&gt;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headNode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loc;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"base case:</w:t>
            </w:r>
            <w:r w:rsidRPr="00F7003F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n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when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 at last node of the list. At node with data."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singlyLinkedList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-&gt;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headNode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data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loc;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</w:t>
            </w:r>
            <w:proofErr w:type="gram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 }</w:t>
            </w:r>
            <w:proofErr w:type="gram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"node passed in recursion call with the value of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loc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data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RecursiveReverseSinglyLinkedList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(loc -&gt;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next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,singlyLinkedList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"node returned after the recursive call with data."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data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next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loc;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loc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next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loc;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*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RecursiveEvenOdd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*odd,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*even,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SinglyLinkedList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*singlyLinkedList2)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//task 7 method to separate the even and odd positioned node.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//placing the even positioned nodes in reverse order at the front of the main list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//node to save the previous even node address so that it can be accessed when returned from recursion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evenPre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//base case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(even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next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"base case </w:t>
            </w:r>
            <w:r w:rsidRPr="00F7003F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n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if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 next of even positioned node is null."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even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data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singlyLinkedList2 -&gt;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InsertNodeReference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(even);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odd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next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even;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else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there are more nodes in the list the even and odd nodes are incremented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odd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next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even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next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odd = even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next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(odd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next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== </w:t>
            </w:r>
            <w:r w:rsidRPr="00F7003F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</w:rPr>
              <w:t>NULL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{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//if there are no more nodes after the odd node.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singlyLinkedList2 -&gt;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InsertNodeReference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(even);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even;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evenPre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even;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//incrementing the even node.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even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next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odd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next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even = odd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>next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"before recursion call</w:t>
            </w:r>
            <w:r w:rsidRPr="00F7003F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n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odd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 node with value: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odd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data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even node with value :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even 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data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//even node returned</w:t>
            </w:r>
            <w:r w:rsidRPr="00F7003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ListNode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*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node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RecursiveEvenOdd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(odd, even, singlyLinkedList2);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r w:rsidRPr="00F7003F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"passing previous even node in the even nodes list with value "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evenPre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-&gt; </w:t>
            </w:r>
            <w:r w:rsidRPr="00F7003F">
              <w:rPr>
                <w:rFonts w:ascii="Courier New" w:eastAsia="Times New Roman" w:hAnsi="Courier New" w:cs="Courier New"/>
                <w:color w:val="660E7A"/>
                <w:sz w:val="20"/>
                <w:szCs w:val="20"/>
              </w:rPr>
              <w:t xml:space="preserve">data </w:t>
            </w:r>
            <w:r w:rsidRPr="00F7003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&lt;&lt;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endl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singlyLinkedList2 -&gt; 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InsertNodeReference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evenPre</w:t>
            </w:r>
            <w:proofErr w:type="spellEnd"/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7003F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F700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node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7003F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};</w:t>
            </w:r>
          </w:p>
          <w:p w14:paraId="13004AF3" w14:textId="77777777" w:rsidR="00F7003F" w:rsidRDefault="00F7003F" w:rsidP="009169B0"/>
        </w:tc>
      </w:tr>
    </w:tbl>
    <w:p w14:paraId="0FC690F5" w14:textId="1B86E336" w:rsidR="00553BC9" w:rsidRDefault="00553BC9" w:rsidP="009169B0"/>
    <w:p w14:paraId="20C750A2" w14:textId="08FE841A" w:rsidR="00D44119" w:rsidRDefault="0050237B" w:rsidP="00FA72A8">
      <w:pPr>
        <w:pStyle w:val="Heading1"/>
        <w:rPr>
          <w:ins w:id="1" w:author="Mahum Samar" w:date="2020-12-03T18:35:00Z"/>
        </w:rPr>
      </w:pPr>
      <w:r>
        <w:t>SEPARATE MAIN METHOD FOR ALL TASK</w:t>
      </w:r>
    </w:p>
    <w:p w14:paraId="271E91A5" w14:textId="77777777" w:rsidR="0086229E" w:rsidRPr="0086229E" w:rsidRDefault="0086229E" w:rsidP="0086229E"/>
    <w:p w14:paraId="38F5E05A" w14:textId="2A3E1F9B" w:rsidR="009169B0" w:rsidRPr="00FA72A8" w:rsidRDefault="009169B0" w:rsidP="0086229E">
      <w:pPr>
        <w:pStyle w:val="Heading1"/>
        <w:jc w:val="center"/>
      </w:pPr>
      <w:r w:rsidRPr="00FA72A8">
        <w:t xml:space="preserve">Task </w:t>
      </w:r>
      <w:r w:rsidRPr="0086229E">
        <w:t>01</w:t>
      </w:r>
    </w:p>
    <w:p w14:paraId="79ACCB89" w14:textId="77777777" w:rsidR="0050237B" w:rsidRPr="00875B63" w:rsidRDefault="0050237B" w:rsidP="0050237B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2C4F4F95" w14:textId="77777777" w:rsidR="0050237B" w:rsidRDefault="0050237B" w:rsidP="00916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5AB" w14:paraId="5C72D861" w14:textId="77777777" w:rsidTr="004815AB">
        <w:tc>
          <w:tcPr>
            <w:tcW w:w="9350" w:type="dxa"/>
          </w:tcPr>
          <w:p w14:paraId="46688D33" w14:textId="77777777" w:rsidR="004815AB" w:rsidRDefault="004815AB" w:rsidP="00481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3FDB558" w14:textId="77777777" w:rsidR="004815AB" w:rsidRDefault="004815AB" w:rsidP="00481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722C650" w14:textId="77777777" w:rsidR="004815AB" w:rsidRDefault="004815AB" w:rsidP="00481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1EC0A1" w14:textId="77777777" w:rsidR="004815AB" w:rsidRDefault="004815AB" w:rsidP="00481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4;</w:t>
            </w:r>
            <w:proofErr w:type="gramEnd"/>
          </w:p>
          <w:p w14:paraId="42D0CAF6" w14:textId="77777777" w:rsidR="004815AB" w:rsidRDefault="004815AB" w:rsidP="00481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answer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RecursiveFactorial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F071D8D" w14:textId="77777777" w:rsidR="004815AB" w:rsidRDefault="004815AB" w:rsidP="00481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"Factorial of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n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answer;</w:t>
            </w:r>
            <w:proofErr w:type="gramEnd"/>
          </w:p>
          <w:p w14:paraId="2F05906D" w14:textId="77777777" w:rsidR="004815AB" w:rsidRDefault="004815AB" w:rsidP="00481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3827626" w14:textId="77777777" w:rsidR="004815AB" w:rsidRDefault="004815AB" w:rsidP="00481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1D8B38" w14:textId="77777777" w:rsidR="004815AB" w:rsidRDefault="004815AB" w:rsidP="009169B0"/>
        </w:tc>
      </w:tr>
    </w:tbl>
    <w:p w14:paraId="23A53630" w14:textId="77777777" w:rsidR="004815AB" w:rsidRDefault="004815AB" w:rsidP="009169B0"/>
    <w:p w14:paraId="678A53C0" w14:textId="5733ED16" w:rsidR="004E1DEC" w:rsidRPr="00875B63" w:rsidRDefault="004E1DEC" w:rsidP="004E1DE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438CDDBA" w14:textId="2E860C15" w:rsidR="00A30930" w:rsidRPr="003C5A87" w:rsidRDefault="00A30930" w:rsidP="009169B0"/>
    <w:p w14:paraId="3C3F734E" w14:textId="39F7B4CC" w:rsidR="009169B0" w:rsidRPr="003C5A87" w:rsidRDefault="009169B0" w:rsidP="009169B0">
      <w:r w:rsidRPr="003C5A87">
        <w:rPr>
          <w:noProof/>
        </w:rPr>
        <w:lastRenderedPageBreak/>
        <w:drawing>
          <wp:inline distT="0" distB="0" distL="0" distR="0" wp14:anchorId="57EAE21D" wp14:editId="68F15CDB">
            <wp:extent cx="5837426" cy="2751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DBB6" w14:textId="4C6EE5B5" w:rsidR="00435146" w:rsidRPr="003C5A87" w:rsidRDefault="00435146" w:rsidP="009169B0"/>
    <w:p w14:paraId="556F3083" w14:textId="750940C0" w:rsidR="00F728A1" w:rsidRDefault="00F728A1" w:rsidP="0086229E">
      <w:pPr>
        <w:pStyle w:val="Heading1"/>
        <w:jc w:val="center"/>
      </w:pPr>
      <w:r w:rsidRPr="003C5A87">
        <w:t>Task 02</w:t>
      </w:r>
    </w:p>
    <w:p w14:paraId="2375C688" w14:textId="77777777" w:rsidR="0050237B" w:rsidRPr="00875B63" w:rsidRDefault="0050237B" w:rsidP="0050237B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7F05FADC" w14:textId="77777777" w:rsidR="0050237B" w:rsidRDefault="0050237B" w:rsidP="00916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6F3B" w14:paraId="3262E8B4" w14:textId="77777777" w:rsidTr="00A26F3B">
        <w:tc>
          <w:tcPr>
            <w:tcW w:w="9350" w:type="dxa"/>
          </w:tcPr>
          <w:p w14:paraId="06A02197" w14:textId="77777777" w:rsidR="00A26F3B" w:rsidRDefault="00A26F3B" w:rsidP="00A26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8354C9C" w14:textId="77777777" w:rsidR="00A26F3B" w:rsidRDefault="00A26F3B" w:rsidP="00A26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FC8E3B3" w14:textId="77777777" w:rsidR="00A26F3B" w:rsidRDefault="00A26F3B" w:rsidP="00A26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8D41A81" w14:textId="77777777" w:rsidR="00A26F3B" w:rsidRDefault="00A26F3B" w:rsidP="00A26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4;</w:t>
            </w:r>
            <w:proofErr w:type="gramEnd"/>
          </w:p>
          <w:p w14:paraId="1C097D7D" w14:textId="77777777" w:rsidR="00A26F3B" w:rsidRDefault="00A26F3B" w:rsidP="00A26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answer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RecursiveFibonacci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31FE7D9" w14:textId="77777777" w:rsidR="00A26F3B" w:rsidRDefault="00A26F3B" w:rsidP="00A26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"Fibonacci sum of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n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answer &lt;&lt;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A0E3597" w14:textId="77777777" w:rsidR="00A26F3B" w:rsidRDefault="00A26F3B" w:rsidP="00A26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2ABFD1" w14:textId="77777777" w:rsidR="00A26F3B" w:rsidRDefault="00A26F3B" w:rsidP="00A26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90D863A" w14:textId="77777777" w:rsidR="00A26F3B" w:rsidRDefault="00A26F3B" w:rsidP="00A26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series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6E3159E" w14:textId="77777777" w:rsidR="00A26F3B" w:rsidRDefault="00A26F3B" w:rsidP="00A26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PrintFibonacci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0C1313B" w14:textId="77777777" w:rsidR="00A26F3B" w:rsidRDefault="00A26F3B" w:rsidP="00A26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E8A6E4F" w14:textId="77777777" w:rsidR="00A26F3B" w:rsidRDefault="00A26F3B" w:rsidP="00A26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1FB6D0A6" w14:textId="77777777" w:rsidR="00A26F3B" w:rsidRDefault="00A26F3B" w:rsidP="00A26F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7F94F44" w14:textId="77777777" w:rsidR="00A26F3B" w:rsidRDefault="00A26F3B" w:rsidP="009169B0"/>
        </w:tc>
      </w:tr>
    </w:tbl>
    <w:p w14:paraId="60D08861" w14:textId="75E1A793" w:rsidR="00A26F3B" w:rsidRDefault="00A26F3B" w:rsidP="009169B0"/>
    <w:p w14:paraId="67EEC69B" w14:textId="77777777" w:rsidR="004E1DEC" w:rsidRPr="00875B63" w:rsidRDefault="004E1DEC" w:rsidP="004E1DE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6CE6A903" w14:textId="77777777" w:rsidR="004E1DEC" w:rsidRPr="003C5A87" w:rsidRDefault="004E1DEC" w:rsidP="009169B0"/>
    <w:p w14:paraId="1108597F" w14:textId="6FFC6180" w:rsidR="00F728A1" w:rsidRPr="003C5A87" w:rsidRDefault="00657A4A" w:rsidP="00F728A1">
      <w:r w:rsidRPr="003C5A87">
        <w:rPr>
          <w:noProof/>
        </w:rPr>
        <w:lastRenderedPageBreak/>
        <w:drawing>
          <wp:inline distT="0" distB="0" distL="0" distR="0" wp14:anchorId="40356FC0" wp14:editId="240066C8">
            <wp:extent cx="5943600" cy="5291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1404" w14:textId="5628EC9D" w:rsidR="00F728A1" w:rsidRPr="003C5A87" w:rsidRDefault="00F728A1" w:rsidP="00F728A1"/>
    <w:p w14:paraId="26912A94" w14:textId="784E0594" w:rsidR="00435146" w:rsidRDefault="001E3FA4" w:rsidP="0086229E">
      <w:pPr>
        <w:pStyle w:val="Heading1"/>
        <w:jc w:val="center"/>
      </w:pPr>
      <w:r w:rsidRPr="003C5A87">
        <w:t>Task 03</w:t>
      </w:r>
    </w:p>
    <w:p w14:paraId="75BA8E88" w14:textId="77777777" w:rsidR="0050237B" w:rsidRPr="00875B63" w:rsidRDefault="0050237B" w:rsidP="0050237B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6438E51E" w14:textId="77777777" w:rsidR="0050237B" w:rsidRPr="003C5A87" w:rsidRDefault="0050237B" w:rsidP="009169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3780" w14:paraId="5DCBB846" w14:textId="77777777" w:rsidTr="00673780">
        <w:tc>
          <w:tcPr>
            <w:tcW w:w="9350" w:type="dxa"/>
          </w:tcPr>
          <w:p w14:paraId="6DD167F9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58EB358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E83026D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300BFB4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//defining an array</w:t>
            </w:r>
          </w:p>
          <w:p w14:paraId="6EC72764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{ 1,2,3,4,5 };</w:t>
            </w:r>
          </w:p>
          <w:p w14:paraId="693F20B6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//getting number of elements of array.</w:t>
            </w:r>
          </w:p>
          <w:p w14:paraId="35D6C9D9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sizeOfArray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(array) /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0]);</w:t>
            </w:r>
          </w:p>
          <w:p w14:paraId="0C0A5A9C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4,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442BECF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//returning index or -1 based on the found result</w:t>
            </w:r>
          </w:p>
          <w:p w14:paraId="0F9EBE27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index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RecursiveSearch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array,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sizeOfArray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- 1, n);</w:t>
            </w:r>
          </w:p>
          <w:p w14:paraId="57F1A56C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-1)</w:t>
            </w:r>
          </w:p>
          <w:p w14:paraId="6C641678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56BEEB8F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number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n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found.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55FB16D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32692B0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9D65FF4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02BCA6A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 number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n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not found.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B0115E1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3B13C9F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6F581C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793F46C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C031865" w14:textId="77777777" w:rsidR="00673780" w:rsidRDefault="00673780" w:rsidP="00FE7F3C"/>
        </w:tc>
      </w:tr>
    </w:tbl>
    <w:p w14:paraId="556F08FC" w14:textId="4E462583" w:rsidR="00FE7F3C" w:rsidRDefault="00FE7F3C" w:rsidP="00FE7F3C"/>
    <w:p w14:paraId="248F871B" w14:textId="77777777" w:rsidR="004E1DEC" w:rsidRPr="00875B63" w:rsidRDefault="004E1DEC" w:rsidP="004E1DE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741A006F" w14:textId="77777777" w:rsidR="004E1DEC" w:rsidRPr="003C5A87" w:rsidRDefault="004E1DEC" w:rsidP="00FE7F3C"/>
    <w:p w14:paraId="05A56FD9" w14:textId="7828D413" w:rsidR="00FE7F3C" w:rsidRPr="003C5A87" w:rsidRDefault="00F50B72" w:rsidP="00FE7F3C">
      <w:r w:rsidRPr="00F50B72">
        <w:rPr>
          <w:noProof/>
        </w:rPr>
        <w:drawing>
          <wp:inline distT="0" distB="0" distL="0" distR="0" wp14:anchorId="515CE19A" wp14:editId="73479ECB">
            <wp:extent cx="5921253" cy="220999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AA26" w14:textId="77777777" w:rsidR="001E3FA4" w:rsidRPr="003C5A87" w:rsidRDefault="001E3FA4" w:rsidP="009169B0"/>
    <w:p w14:paraId="3F06B68C" w14:textId="67FD02A1" w:rsidR="009169B0" w:rsidRPr="003C5A87" w:rsidRDefault="00F15A82" w:rsidP="009169B0">
      <w:r w:rsidRPr="00F15A82">
        <w:rPr>
          <w:noProof/>
        </w:rPr>
        <w:drawing>
          <wp:inline distT="0" distB="0" distL="0" distR="0" wp14:anchorId="705AB719" wp14:editId="50F4DDD2">
            <wp:extent cx="5943600" cy="2870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2301" w14:textId="11BA0F3A" w:rsidR="009169B0" w:rsidRPr="003C5A87" w:rsidRDefault="009169B0"/>
    <w:p w14:paraId="29E6F19F" w14:textId="13D39F66" w:rsidR="004911DA" w:rsidRDefault="004911DA" w:rsidP="0086229E">
      <w:pPr>
        <w:pStyle w:val="Heading1"/>
        <w:jc w:val="center"/>
      </w:pPr>
      <w:r w:rsidRPr="003C5A87">
        <w:lastRenderedPageBreak/>
        <w:t>Task 04</w:t>
      </w:r>
    </w:p>
    <w:p w14:paraId="0AF68DCE" w14:textId="77777777" w:rsidR="004E1DEC" w:rsidRPr="00875B63" w:rsidRDefault="004E1DEC" w:rsidP="004E1DE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3896C454" w14:textId="77777777" w:rsidR="004E1DEC" w:rsidRPr="003C5A87" w:rsidRDefault="004E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3780" w14:paraId="11FD3A46" w14:textId="77777777" w:rsidTr="00673780">
        <w:tc>
          <w:tcPr>
            <w:tcW w:w="9350" w:type="dxa"/>
          </w:tcPr>
          <w:p w14:paraId="5B9E4CB0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2F0DA6C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CF83CF2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A46F657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//defining an array</w:t>
            </w:r>
          </w:p>
          <w:p w14:paraId="3F654D0F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maham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C4A100B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//getting number of characters in the word.</w:t>
            </w:r>
          </w:p>
          <w:p w14:paraId="30563670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length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(array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6732241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//calling recursive function</w:t>
            </w:r>
          </w:p>
          <w:p w14:paraId="39F600F7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RecursivePalindrome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array, 0, length - 1, length);</w:t>
            </w:r>
          </w:p>
          <w:p w14:paraId="2D8FC631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(result)</w:t>
            </w:r>
          </w:p>
          <w:p w14:paraId="7FB3240F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67B409F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array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Palindrome."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16AE044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C2A55A3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0F242C41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9C26B83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array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is not Palindrome."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2A37FBF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5687F4E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E8A0A9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685E9D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E02AA76" w14:textId="77777777" w:rsidR="00673780" w:rsidRDefault="00673780" w:rsidP="006737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C011E89" w14:textId="77777777" w:rsidR="00673780" w:rsidRDefault="00673780" w:rsidP="003C5A87"/>
        </w:tc>
      </w:tr>
    </w:tbl>
    <w:p w14:paraId="26E828FF" w14:textId="313ED620" w:rsidR="004911DA" w:rsidRDefault="004911DA" w:rsidP="003C5A87"/>
    <w:p w14:paraId="44659FEA" w14:textId="77777777" w:rsidR="004E1DEC" w:rsidRPr="00875B63" w:rsidRDefault="004E1DEC" w:rsidP="004E1DE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52A94FC2" w14:textId="77777777" w:rsidR="004E1DEC" w:rsidRPr="003C5A87" w:rsidRDefault="004E1DEC" w:rsidP="003C5A87"/>
    <w:p w14:paraId="6D1922CC" w14:textId="780A7370" w:rsidR="007E5AEF" w:rsidRPr="003C5A87" w:rsidRDefault="00F50B72">
      <w:r w:rsidRPr="00F50B72">
        <w:rPr>
          <w:noProof/>
        </w:rPr>
        <w:drawing>
          <wp:inline distT="0" distB="0" distL="0" distR="0" wp14:anchorId="43FB8D1E" wp14:editId="24619470">
            <wp:extent cx="5845047" cy="2834886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7917" w14:textId="136B2C4B" w:rsidR="003C5A87" w:rsidRPr="003C5A87" w:rsidRDefault="003C5A87"/>
    <w:p w14:paraId="118EF0EC" w14:textId="0FBB4CC9" w:rsidR="003C5A87" w:rsidRDefault="00F50B72">
      <w:r w:rsidRPr="00F50B72">
        <w:rPr>
          <w:noProof/>
        </w:rPr>
        <w:lastRenderedPageBreak/>
        <w:drawing>
          <wp:inline distT="0" distB="0" distL="0" distR="0" wp14:anchorId="1F7D619C" wp14:editId="507FE9EA">
            <wp:extent cx="5943600" cy="21888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7E5" w14:textId="00A27346" w:rsidR="003C5A87" w:rsidRDefault="003C5A87"/>
    <w:p w14:paraId="732CE76B" w14:textId="2FAACFA9" w:rsidR="003C5A87" w:rsidRDefault="003C5A87" w:rsidP="0086229E">
      <w:pPr>
        <w:pStyle w:val="Heading1"/>
        <w:jc w:val="center"/>
      </w:pPr>
      <w:r>
        <w:t>Task 5</w:t>
      </w:r>
    </w:p>
    <w:p w14:paraId="17AC3C59" w14:textId="77777777" w:rsidR="004E1DEC" w:rsidRPr="00875B63" w:rsidRDefault="004E1DEC" w:rsidP="004E1DE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46ED463C" w14:textId="77777777" w:rsidR="004E1DEC" w:rsidRDefault="004E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6578" w14:paraId="2AB15288" w14:textId="77777777" w:rsidTr="00BC6578">
        <w:tc>
          <w:tcPr>
            <w:tcW w:w="9350" w:type="dxa"/>
          </w:tcPr>
          <w:p w14:paraId="5F53C8FB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C523A4C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9934BC6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2CEE6C9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6789086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3A4D46E9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1A63781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0AC280E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78972E9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A159C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"The List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0EBC7A9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0574488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ED00B4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nThe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reversed List by recursion is: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540E2F7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recursiveFunctions-&gt;RecursiveReversePrintSinglyLinkedList(singlyLinkedList-&gt;headNode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54FF4F2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74D23D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7B23E55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3C0E2A5B" w14:textId="77777777" w:rsidR="00BC6578" w:rsidRDefault="00BC6578" w:rsidP="00B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72ED516" w14:textId="77777777" w:rsidR="00BC6578" w:rsidRDefault="00BC6578"/>
        </w:tc>
      </w:tr>
    </w:tbl>
    <w:p w14:paraId="6F11F572" w14:textId="77777777" w:rsidR="00DA1CEE" w:rsidRDefault="00DA1CEE"/>
    <w:p w14:paraId="09B4B711" w14:textId="77777777" w:rsidR="004E1DEC" w:rsidRPr="00875B63" w:rsidRDefault="004E1DEC" w:rsidP="004E1DE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46C621CE" w14:textId="77777777" w:rsidR="004E1DEC" w:rsidRDefault="004E1DEC"/>
    <w:p w14:paraId="4AE7F082" w14:textId="4D98AD54" w:rsidR="003C5A87" w:rsidRDefault="00F50B72">
      <w:r w:rsidRPr="00F50B72">
        <w:rPr>
          <w:noProof/>
        </w:rPr>
        <w:lastRenderedPageBreak/>
        <w:drawing>
          <wp:inline distT="0" distB="0" distL="0" distR="0" wp14:anchorId="753E4B13" wp14:editId="4F4E723D">
            <wp:extent cx="5943600" cy="38411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A234" w14:textId="77536793" w:rsidR="00DB2ABC" w:rsidRDefault="00DB2ABC"/>
    <w:p w14:paraId="55B96591" w14:textId="4593DFEC" w:rsidR="00DB2ABC" w:rsidRDefault="00DB2ABC" w:rsidP="0086229E">
      <w:pPr>
        <w:pStyle w:val="Heading1"/>
        <w:jc w:val="center"/>
      </w:pPr>
      <w:r>
        <w:t>Task 0</w:t>
      </w:r>
      <w:r w:rsidR="00A27E1B">
        <w:t>6</w:t>
      </w:r>
    </w:p>
    <w:p w14:paraId="535416A4" w14:textId="77777777" w:rsidR="004E1DEC" w:rsidRPr="00875B63" w:rsidRDefault="004E1DEC" w:rsidP="004E1DE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55024669" w14:textId="77777777" w:rsidR="004E1DEC" w:rsidRDefault="004E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2D4B" w14:paraId="5EB6320B" w14:textId="77777777" w:rsidTr="00172D4B">
        <w:tc>
          <w:tcPr>
            <w:tcW w:w="9350" w:type="dxa"/>
          </w:tcPr>
          <w:p w14:paraId="1E228762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DB076EC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5CEF7AD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0008DAD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047F9EB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244B7E92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F43647A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7729A6C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29B160C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A9AB04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"The List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129E6E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F54C40B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F1AAFF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nAfter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using recursion to reverse the list: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F39B9AD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494EECD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recursiveFunctions-&gt;RecursiveReverseSinglyLinkedList(singlyLinkedList-&gt;headNode,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09A0DDB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126D2A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temp;</w:t>
            </w:r>
            <w:proofErr w:type="gramEnd"/>
          </w:p>
          <w:p w14:paraId="1AF2BF99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AD142A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3EB8951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DFFBE39" w14:textId="77777777" w:rsidR="00172D4B" w:rsidRDefault="00172D4B" w:rsidP="00172D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79B2E2DD" w14:textId="7731435B" w:rsidR="00172D4B" w:rsidRDefault="00172D4B" w:rsidP="00172D4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31A4081" w14:textId="3A0BB1C8" w:rsidR="00BC6578" w:rsidRDefault="00BC6578"/>
    <w:p w14:paraId="14EC6865" w14:textId="77777777" w:rsidR="004E1DEC" w:rsidRPr="00875B63" w:rsidRDefault="004E1DEC" w:rsidP="004E1DE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6DB0063E" w14:textId="77777777" w:rsidR="004E1DEC" w:rsidRDefault="004E1DEC"/>
    <w:p w14:paraId="0FEB2DA1" w14:textId="7DC07339" w:rsidR="00DB2ABC" w:rsidRDefault="00F50B72">
      <w:r w:rsidRPr="00F50B72">
        <w:rPr>
          <w:noProof/>
        </w:rPr>
        <w:drawing>
          <wp:inline distT="0" distB="0" distL="0" distR="0" wp14:anchorId="5B114372" wp14:editId="4055626D">
            <wp:extent cx="5806943" cy="511346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2" w:author="Mahum Samar" w:date="2020-12-03T20:16:00Z">
        <w:r w:rsidR="00A27E1B" w:rsidRPr="00A27E1B" w:rsidDel="009227E3">
          <w:rPr>
            <w:noProof/>
          </w:rPr>
          <w:drawing>
            <wp:inline distT="0" distB="0" distL="0" distR="0" wp14:anchorId="6820C8CF" wp14:editId="3354390D">
              <wp:extent cx="5761219" cy="1379340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1219" cy="13793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B097479" w14:textId="1CAC24AD" w:rsidR="00A27E1B" w:rsidRDefault="00A27E1B"/>
    <w:p w14:paraId="1307CFAD" w14:textId="5BF56C04" w:rsidR="00A27E1B" w:rsidRDefault="0040091C" w:rsidP="0086229E">
      <w:pPr>
        <w:pStyle w:val="Heading1"/>
        <w:jc w:val="center"/>
      </w:pPr>
      <w:r>
        <w:lastRenderedPageBreak/>
        <w:t>Task 07</w:t>
      </w:r>
    </w:p>
    <w:p w14:paraId="67DC3202" w14:textId="77777777" w:rsidR="004E1DEC" w:rsidRPr="00875B63" w:rsidRDefault="004E1DEC" w:rsidP="004E1DE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Code:</w:t>
      </w:r>
    </w:p>
    <w:p w14:paraId="713DB881" w14:textId="77777777" w:rsidR="004E1DEC" w:rsidRDefault="004E1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4C9E" w14:paraId="5718112A" w14:textId="77777777" w:rsidTr="006E4C9E">
        <w:tc>
          <w:tcPr>
            <w:tcW w:w="9350" w:type="dxa"/>
          </w:tcPr>
          <w:p w14:paraId="6023FC04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F88091B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0D240FB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138D71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225DAA2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//main singly linked list</w:t>
            </w:r>
          </w:p>
          <w:p w14:paraId="514128C4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BC5DA54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//linked list for storing the even nodes in the reverse order.</w:t>
            </w:r>
          </w:p>
          <w:p w14:paraId="0055B910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singlyLinkedList1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3A9478B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10;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14:paraId="402A8A32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B047B34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5F747F8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A90B2E8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2C68DD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"The List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 :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BFC66B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E2BD26E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34C4D0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nAfter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using recursion to reverse the list: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D6F4D54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F693C3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8F909B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5DAB724F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54D1F09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"List is empty."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AAC6A0B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36D16AA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B0B5C77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DE6F981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//if the list is not empty then the recursive function is called.</w:t>
            </w:r>
          </w:p>
          <w:p w14:paraId="40FE8D26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recursiveFunctions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RecursiveEvenOdd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-&gt;next, singlyLinkedList1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079C8FE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//attaching the even linked list at the start of main linked list.</w:t>
            </w:r>
          </w:p>
          <w:p w14:paraId="5B20781C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singlyLinkedList1-&gt;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-&gt;next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7ACC117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singlyLinkedList1-&gt;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978320D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headNode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324D405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6E69F9B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85C458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ECA1EF0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1B11B528" w14:textId="77777777" w:rsidR="006E4C9E" w:rsidRDefault="006E4C9E" w:rsidP="006E4C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43A2E89" w14:textId="77777777" w:rsidR="006E4C9E" w:rsidRDefault="006E4C9E"/>
        </w:tc>
      </w:tr>
    </w:tbl>
    <w:p w14:paraId="3F5227BF" w14:textId="77777777" w:rsidR="006E4C9E" w:rsidRDefault="006E4C9E"/>
    <w:p w14:paraId="4C6DA582" w14:textId="77777777" w:rsidR="004E1DEC" w:rsidRPr="00875B63" w:rsidRDefault="004E1DEC" w:rsidP="004E1DEC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55B504EB" w14:textId="77777777" w:rsidR="004E1DEC" w:rsidRDefault="004E1DEC"/>
    <w:p w14:paraId="1DD2CD9F" w14:textId="075BBB6C" w:rsidR="0040091C" w:rsidRPr="003C5A87" w:rsidRDefault="00F50B72">
      <w:r w:rsidRPr="00F50B72">
        <w:rPr>
          <w:noProof/>
        </w:rPr>
        <w:lastRenderedPageBreak/>
        <w:drawing>
          <wp:inline distT="0" distB="0" distL="0" distR="0" wp14:anchorId="6531CF16" wp14:editId="03234C60">
            <wp:extent cx="5943600" cy="510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91C" w:rsidRPr="003C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hum Samar">
    <w15:presenceInfo w15:providerId="None" w15:userId="Mahum Sa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N7MwsDQ2NDAyNDNQ0lEKTi0uzszPAykwrwUAMEnCniwAAAA="/>
  </w:docVars>
  <w:rsids>
    <w:rsidRoot w:val="009169B0"/>
    <w:rsid w:val="00172D4B"/>
    <w:rsid w:val="001E3FA4"/>
    <w:rsid w:val="002143CD"/>
    <w:rsid w:val="002902F1"/>
    <w:rsid w:val="002F4F20"/>
    <w:rsid w:val="00331790"/>
    <w:rsid w:val="0037083A"/>
    <w:rsid w:val="0037376C"/>
    <w:rsid w:val="003C5A87"/>
    <w:rsid w:val="0040091C"/>
    <w:rsid w:val="00435146"/>
    <w:rsid w:val="004815AB"/>
    <w:rsid w:val="004911DA"/>
    <w:rsid w:val="004E1DEC"/>
    <w:rsid w:val="0050237B"/>
    <w:rsid w:val="00553BC9"/>
    <w:rsid w:val="00657A4A"/>
    <w:rsid w:val="00667741"/>
    <w:rsid w:val="00673780"/>
    <w:rsid w:val="006E4C9E"/>
    <w:rsid w:val="007E5AEF"/>
    <w:rsid w:val="00832428"/>
    <w:rsid w:val="0086229E"/>
    <w:rsid w:val="00875B63"/>
    <w:rsid w:val="008D043D"/>
    <w:rsid w:val="009169B0"/>
    <w:rsid w:val="009227E3"/>
    <w:rsid w:val="00944B97"/>
    <w:rsid w:val="0094655F"/>
    <w:rsid w:val="00A0442D"/>
    <w:rsid w:val="00A26F3B"/>
    <w:rsid w:val="00A27E1B"/>
    <w:rsid w:val="00A30930"/>
    <w:rsid w:val="00AF3F7A"/>
    <w:rsid w:val="00B339E7"/>
    <w:rsid w:val="00BC6578"/>
    <w:rsid w:val="00CE3161"/>
    <w:rsid w:val="00D44119"/>
    <w:rsid w:val="00DA1CEE"/>
    <w:rsid w:val="00DB2ABC"/>
    <w:rsid w:val="00E217C7"/>
    <w:rsid w:val="00F15A82"/>
    <w:rsid w:val="00F45F1E"/>
    <w:rsid w:val="00F50B72"/>
    <w:rsid w:val="00F7003F"/>
    <w:rsid w:val="00F728A1"/>
    <w:rsid w:val="00FA72A8"/>
    <w:rsid w:val="00FC7B1B"/>
    <w:rsid w:val="00FE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BF65"/>
  <w15:chartTrackingRefBased/>
  <w15:docId w15:val="{990D09EB-1012-4D7E-9A41-B58C28C7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2F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2F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8A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5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2F1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02F1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2A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622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1" ma:contentTypeDescription="Create a new document." ma:contentTypeScope="" ma:versionID="d1cf788f60f2555f76e6f4d48642e02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b848c340eda3b4d40538eaa11c2d2929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17805F-FDD9-4D87-81E9-E24DB96DA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5BD775-52CA-4789-9213-A0BEB7439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1D125A-D4C8-4B8A-A512-605BF43061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7</cp:revision>
  <dcterms:created xsi:type="dcterms:W3CDTF">2020-12-03T15:16:00Z</dcterms:created>
  <dcterms:modified xsi:type="dcterms:W3CDTF">2021-01-12T02:50:00Z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